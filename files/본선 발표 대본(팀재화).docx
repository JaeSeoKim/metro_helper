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120" w:rsidRPr="00B50388" w:rsidRDefault="00EB3544">
      <w:pPr>
        <w:rPr>
          <w:color w:val="7030A0"/>
        </w:rPr>
      </w:pPr>
      <w:r w:rsidRPr="00B50388">
        <w:rPr>
          <w:color w:val="7030A0"/>
        </w:rPr>
        <w:t xml:space="preserve">안녕하세요 </w:t>
      </w:r>
      <w:proofErr w:type="spellStart"/>
      <w:r w:rsidRPr="00B50388">
        <w:rPr>
          <w:color w:val="7030A0"/>
        </w:rPr>
        <w:t>Metro_Helper</w:t>
      </w:r>
      <w:proofErr w:type="spellEnd"/>
      <w:r w:rsidRPr="00B50388">
        <w:rPr>
          <w:color w:val="7030A0"/>
        </w:rPr>
        <w:t xml:space="preserve"> 프로젝트를 진행하고 있는 팀재화의 김재서, </w:t>
      </w:r>
      <w:proofErr w:type="spellStart"/>
      <w:proofErr w:type="gramStart"/>
      <w:r w:rsidRPr="00B50388">
        <w:rPr>
          <w:color w:val="7030A0"/>
        </w:rPr>
        <w:t>박화비</w:t>
      </w:r>
      <w:proofErr w:type="spellEnd"/>
      <w:r w:rsidRPr="00B50388">
        <w:rPr>
          <w:color w:val="7030A0"/>
        </w:rPr>
        <w:t xml:space="preserve"> 입니다</w:t>
      </w:r>
      <w:proofErr w:type="gramEnd"/>
      <w:r w:rsidRPr="00B50388">
        <w:rPr>
          <w:color w:val="7030A0"/>
        </w:rPr>
        <w:t xml:space="preserve">. </w:t>
      </w:r>
    </w:p>
    <w:p w:rsidR="00412EE1" w:rsidRPr="00B50388" w:rsidRDefault="00412EE1" w:rsidP="00412EE1">
      <w:pPr>
        <w:rPr>
          <w:color w:val="7030A0"/>
        </w:rPr>
      </w:pPr>
      <w:r w:rsidRPr="00B50388">
        <w:rPr>
          <w:rFonts w:hint="eastAsia"/>
          <w:color w:val="7030A0"/>
        </w:rPr>
        <w:t xml:space="preserve">프로젝트 소개 프로젝트 연구 과정 결과물 시연 및 상세 설명 활용 방안 순서로 </w:t>
      </w:r>
      <w:proofErr w:type="gramStart"/>
      <w:r w:rsidRPr="00B50388">
        <w:rPr>
          <w:rFonts w:hint="eastAsia"/>
          <w:color w:val="7030A0"/>
        </w:rPr>
        <w:t>진행 하도록</w:t>
      </w:r>
      <w:proofErr w:type="gramEnd"/>
      <w:r w:rsidRPr="00B50388">
        <w:rPr>
          <w:rFonts w:hint="eastAsia"/>
          <w:color w:val="7030A0"/>
        </w:rPr>
        <w:t xml:space="preserve"> 하겠습니다.</w:t>
      </w:r>
    </w:p>
    <w:p w:rsidR="00585120" w:rsidRPr="00B50388" w:rsidRDefault="00EB3544">
      <w:pPr>
        <w:rPr>
          <w:color w:val="7030A0"/>
        </w:rPr>
      </w:pPr>
      <w:r w:rsidRPr="00B50388">
        <w:rPr>
          <w:color w:val="7030A0"/>
        </w:rPr>
        <w:t>혹시 최근 지하철에서 많이 더워서 힘들었던 경험이 있었나요?</w:t>
      </w:r>
    </w:p>
    <w:p w:rsidR="00585120" w:rsidRPr="00B50388" w:rsidRDefault="00EB3544">
      <w:pPr>
        <w:rPr>
          <w:color w:val="7030A0"/>
        </w:rPr>
      </w:pPr>
      <w:r w:rsidRPr="00B50388">
        <w:rPr>
          <w:color w:val="7030A0"/>
        </w:rPr>
        <w:t>아니면 지하철에 잡상인이 돌아다녀서 시끄럽거나 불편 했던 경험이 있었나요?</w:t>
      </w:r>
    </w:p>
    <w:p w:rsidR="00585120" w:rsidRPr="00B50388" w:rsidRDefault="00EB3544">
      <w:pPr>
        <w:rPr>
          <w:color w:val="7030A0"/>
        </w:rPr>
      </w:pPr>
      <w:r w:rsidRPr="00B50388">
        <w:rPr>
          <w:color w:val="7030A0"/>
        </w:rPr>
        <w:t>그럴 때 우리는 지하철 민원을 사용하죠. 이 지하철 민원을 간편하고 쉽게 할 수 있는 방법이 무엇이 있을지 고민을 하다 NFC, QR Code, WIFI Captive Portal 이 3가지 방법을 선택해 프로젝트를 진행했죠.</w:t>
      </w:r>
    </w:p>
    <w:p w:rsidR="00585120" w:rsidRPr="00B50388" w:rsidRDefault="00EB3544">
      <w:pPr>
        <w:rPr>
          <w:color w:val="7030A0"/>
        </w:rPr>
      </w:pPr>
      <w:r w:rsidRPr="00B50388">
        <w:rPr>
          <w:color w:val="7030A0"/>
        </w:rPr>
        <w:t>이 프로젝트</w:t>
      </w:r>
      <w:r w:rsidR="00412EE1" w:rsidRPr="00B50388">
        <w:rPr>
          <w:rFonts w:hint="eastAsia"/>
          <w:color w:val="7030A0"/>
        </w:rPr>
        <w:t>의 3가지 방법이</w:t>
      </w:r>
      <w:r w:rsidRPr="00B50388">
        <w:rPr>
          <w:color w:val="7030A0"/>
        </w:rPr>
        <w:t xml:space="preserve"> 어떻게 선택되었는지 어떤 방식으로 연구를 진행했는지 궁금하시죠?</w:t>
      </w:r>
    </w:p>
    <w:p w:rsidR="00585120" w:rsidRPr="00B50388" w:rsidRDefault="00546560">
      <w:pPr>
        <w:rPr>
          <w:color w:val="7030A0"/>
        </w:rPr>
      </w:pPr>
      <w:r>
        <w:rPr>
          <w:rFonts w:hint="eastAsia"/>
          <w:color w:val="7030A0"/>
        </w:rPr>
        <w:t>저희</w:t>
      </w:r>
      <w:r w:rsidR="00EB3544" w:rsidRPr="00B50388">
        <w:rPr>
          <w:color w:val="7030A0"/>
        </w:rPr>
        <w:t xml:space="preserve">는 Design Thinking 프로세스로 프로젝트를 진행하였습니다. 여기서 잠깐, Design Thinking이란 결과물을 정해두지 않고 고객의 문제해결을 중심으로 사고해나가는 것을 말합니다. </w:t>
      </w:r>
    </w:p>
    <w:p w:rsidR="00585120" w:rsidRPr="00B50388" w:rsidRDefault="00EB3544">
      <w:pPr>
        <w:rPr>
          <w:color w:val="7030A0"/>
        </w:rPr>
      </w:pPr>
      <w:r w:rsidRPr="00B50388">
        <w:rPr>
          <w:color w:val="7030A0"/>
        </w:rPr>
        <w:t xml:space="preserve">Design Thinking의 첫 번째 단계, 공감에서는 </w:t>
      </w:r>
      <w:r w:rsidR="00546560">
        <w:rPr>
          <w:rFonts w:hint="eastAsia"/>
          <w:color w:val="7030A0"/>
        </w:rPr>
        <w:t xml:space="preserve">지하철에서 불편한 점이 무엇이 있는지 생각 해보았고 그 결과 </w:t>
      </w:r>
      <w:r w:rsidRPr="00B50388">
        <w:rPr>
          <w:color w:val="7030A0"/>
        </w:rPr>
        <w:t>지하철 민원</w:t>
      </w:r>
      <w:r w:rsidR="00546560">
        <w:rPr>
          <w:rFonts w:hint="eastAsia"/>
          <w:color w:val="7030A0"/>
        </w:rPr>
        <w:t>신고의 불편함에 대해 알게 되었습니다.</w:t>
      </w:r>
      <w:r w:rsidRPr="00B50388">
        <w:rPr>
          <w:color w:val="7030A0"/>
        </w:rPr>
        <w:t xml:space="preserve"> 대다수의 고객들은 “지하철 민원 신고할 때 열차의 고유 번호와 자신이 탑승해 있는 지하철의 민원센터번호를 알아야 신고가 가능하다는 점</w:t>
      </w:r>
      <w:proofErr w:type="gramStart"/>
      <w:r w:rsidRPr="00B50388">
        <w:rPr>
          <w:color w:val="7030A0"/>
        </w:rPr>
        <w:t>” 을</w:t>
      </w:r>
      <w:proofErr w:type="gramEnd"/>
      <w:r w:rsidRPr="00B50388">
        <w:rPr>
          <w:color w:val="7030A0"/>
        </w:rPr>
        <w:t xml:space="preserve"> 문제점으로 </w:t>
      </w:r>
      <w:r w:rsidR="00546560">
        <w:rPr>
          <w:rFonts w:hint="eastAsia"/>
          <w:color w:val="7030A0"/>
        </w:rPr>
        <w:t>정의했습니다.</w:t>
      </w:r>
      <w:r w:rsidRPr="00B50388">
        <w:rPr>
          <w:color w:val="7030A0"/>
        </w:rPr>
        <w:t xml:space="preserve"> 이 문제점을 프로젝트의 중심으로 정하고 Design Thinking의 두 번째 단계, 문제정의까지 마쳤습니다.</w:t>
      </w:r>
    </w:p>
    <w:p w:rsidR="00585120" w:rsidRPr="00B50388" w:rsidRDefault="00EB3544">
      <w:pPr>
        <w:rPr>
          <w:color w:val="7030A0"/>
        </w:rPr>
      </w:pPr>
      <w:r w:rsidRPr="00B50388">
        <w:rPr>
          <w:color w:val="7030A0"/>
        </w:rPr>
        <w:t>이러한 문제점을 중심으로 어떻게 해결할까 Design Thinking의 세 번째 단계, 아이디어 탐색을 실행했습니다.</w:t>
      </w:r>
    </w:p>
    <w:p w:rsidR="00585120" w:rsidRPr="00B50388" w:rsidRDefault="00EB3544">
      <w:pPr>
        <w:rPr>
          <w:color w:val="7030A0"/>
        </w:rPr>
      </w:pPr>
      <w:r w:rsidRPr="00B50388">
        <w:rPr>
          <w:color w:val="7030A0"/>
        </w:rPr>
        <w:t xml:space="preserve">그 결과 앞에 소개에서 말했듯이 NFC와 QR Code, WIFI Captive Portal 3가지 방법을 생각하게 되었고 추가적으로 사용자에게 많은 정보를 전달할 수 있는 방법은 뭐가 있을까 </w:t>
      </w:r>
      <w:bookmarkStart w:id="0" w:name="_GoBack"/>
      <w:bookmarkEnd w:id="0"/>
      <w:r w:rsidRPr="00B50388">
        <w:rPr>
          <w:color w:val="7030A0"/>
        </w:rPr>
        <w:t>고민을 하다 웹사이트를 제작하게 되었습니다.</w:t>
      </w:r>
    </w:p>
    <w:p w:rsidR="00585120" w:rsidRPr="00B50388" w:rsidRDefault="00EB3544">
      <w:pPr>
        <w:rPr>
          <w:color w:val="002060"/>
        </w:rPr>
      </w:pPr>
      <w:r w:rsidRPr="00B50388">
        <w:rPr>
          <w:color w:val="002060"/>
        </w:rPr>
        <w:t xml:space="preserve">이 연구내용을 토대로 우리는 시제품을 제작하기 시작했습니다. 지금 보시는 화면은 맨 처음 생각 했던 알고리즘이 웹에서 정상적으로 작동하는지 확인하기 위해 만든 웹사이트입니다. 처음으로 웹에 대해 배우기 시작하고 만들던 때라 매우 </w:t>
      </w:r>
      <w:proofErr w:type="gramStart"/>
      <w:r w:rsidRPr="00B50388">
        <w:rPr>
          <w:color w:val="002060"/>
        </w:rPr>
        <w:t>디자인이 .</w:t>
      </w:r>
      <w:proofErr w:type="gramEnd"/>
      <w:r w:rsidRPr="00B50388">
        <w:rPr>
          <w:color w:val="002060"/>
        </w:rPr>
        <w:t xml:space="preserve"> 그 다음으로는 이제 이걸 실제로 적용이 가능하니 편하게 개발을 하고자 github를 사용하고 있는 모습입니다. 그리고 친구와 함께 코드를 짜고 적용을 위해 개발을 하고 그 후에 나올 평가 과정에서 피드백을 받아 새로 디자인을 했습니다.</w:t>
      </w:r>
    </w:p>
    <w:p w:rsidR="00585120" w:rsidRPr="00B50388" w:rsidRDefault="00EB3544">
      <w:pPr>
        <w:rPr>
          <w:color w:val="002060"/>
        </w:rPr>
      </w:pPr>
      <w:r w:rsidRPr="00B50388">
        <w:rPr>
          <w:color w:val="002060"/>
        </w:rPr>
        <w:t xml:space="preserve">Design Thinking의 마지막 단계, 평가 과정입니다. 우리는 열차 고유 번호만으로 지하철의 정보를알 수 있는 알고리즘을 구현하고 싶었습니다. </w:t>
      </w:r>
    </w:p>
    <w:p w:rsidR="00585120" w:rsidRPr="00B50388" w:rsidRDefault="00EB3544">
      <w:pPr>
        <w:rPr>
          <w:color w:val="002060"/>
        </w:rPr>
      </w:pPr>
      <w:r w:rsidRPr="00B50388">
        <w:rPr>
          <w:color w:val="002060"/>
        </w:rPr>
        <w:t>그렇기에 한국철도공사에 열차에 부여하는 고유번호의 규칙이 어떤 식으로 되어있는지 문의를 넣고 답변을 받았습니다.</w:t>
      </w:r>
    </w:p>
    <w:p w:rsidR="00585120" w:rsidRPr="00B50388" w:rsidRDefault="00EB3544">
      <w:pPr>
        <w:rPr>
          <w:color w:val="002060"/>
        </w:rPr>
      </w:pPr>
      <w:r w:rsidRPr="00B50388">
        <w:rPr>
          <w:color w:val="002060"/>
        </w:rPr>
        <w:lastRenderedPageBreak/>
        <w:t xml:space="preserve">제일 어려웠던 아이디어였던 WIFI Captive Portal 기능에 대해 자세히 공부를 하고 그리고 실제로 생각 했던 기능이 정상적으로 작동하는지 테스트하는 사진입니다. 교내대회에서 시연을 위해 간단한 샘플을 만들고 마지막으로 웹디자인 작동을 테스트하는 사진입니다. 저희는 Design Thinking 프로세스를 통한 서로 상호 작용을 하며 프로젝트를 진행하였습니다. 이제 이러한 저희 프로젝트 결과물을 시연해보겠습니다. 모두 스마트폰을 꺼내서 와이파이를 키고 Metro_Helper 와이파이에 연결해주세요. 혹시 </w:t>
      </w:r>
      <w:proofErr w:type="gramStart"/>
      <w:r w:rsidRPr="00B50388">
        <w:rPr>
          <w:color w:val="002060"/>
        </w:rPr>
        <w:t>연결 되셨나요</w:t>
      </w:r>
      <w:proofErr w:type="gramEnd"/>
      <w:r w:rsidRPr="00B50388">
        <w:rPr>
          <w:color w:val="002060"/>
        </w:rPr>
        <w:t xml:space="preserve">? </w:t>
      </w:r>
    </w:p>
    <w:p w:rsidR="00585120" w:rsidRPr="00B50388" w:rsidRDefault="00EB3544">
      <w:pPr>
        <w:rPr>
          <w:color w:val="002060"/>
        </w:rPr>
      </w:pPr>
      <w:r w:rsidRPr="00B50388">
        <w:rPr>
          <w:color w:val="002060"/>
        </w:rPr>
        <w:t>이번에는 NFC카드를 태그해보실까요?</w:t>
      </w:r>
    </w:p>
    <w:p w:rsidR="00585120" w:rsidRPr="00B50388" w:rsidRDefault="00EB3544">
      <w:pPr>
        <w:rPr>
          <w:color w:val="002060"/>
        </w:rPr>
      </w:pPr>
      <w:r w:rsidRPr="00B50388">
        <w:rPr>
          <w:color w:val="002060"/>
        </w:rPr>
        <w:t>QRCode도 잘 작동하는 모습을 보여주네요.</w:t>
      </w:r>
    </w:p>
    <w:p w:rsidR="00585120" w:rsidRPr="00B50388" w:rsidRDefault="00EB3544">
      <w:pPr>
        <w:rPr>
          <w:color w:val="002060"/>
        </w:rPr>
      </w:pPr>
      <w:r w:rsidRPr="00B50388">
        <w:rPr>
          <w:color w:val="002060"/>
        </w:rPr>
        <w:t>이</w:t>
      </w:r>
      <w:r w:rsidR="00412EE1" w:rsidRPr="00B50388">
        <w:rPr>
          <w:rFonts w:hint="eastAsia"/>
          <w:color w:val="002060"/>
        </w:rPr>
        <w:t xml:space="preserve">후에도 </w:t>
      </w:r>
      <w:r w:rsidR="00412EE1" w:rsidRPr="00B50388">
        <w:rPr>
          <w:color w:val="002060"/>
        </w:rPr>
        <w:t xml:space="preserve">Design Thinking </w:t>
      </w:r>
      <w:r w:rsidR="00412EE1" w:rsidRPr="00B50388">
        <w:rPr>
          <w:rFonts w:hint="eastAsia"/>
          <w:color w:val="002060"/>
        </w:rPr>
        <w:t xml:space="preserve">프로세스를 적극적으로 사용하여서 </w:t>
      </w:r>
      <w:r w:rsidR="00412EE1" w:rsidRPr="00B50388">
        <w:rPr>
          <w:color w:val="002060"/>
        </w:rPr>
        <w:t>“Metro Helper”</w:t>
      </w:r>
      <w:r w:rsidR="00412EE1" w:rsidRPr="00B50388">
        <w:rPr>
          <w:rFonts w:hint="eastAsia"/>
          <w:color w:val="002060"/>
        </w:rPr>
        <w:t xml:space="preserve"> 라는 이름에 걸맞도록 계속 개발 및 개선을 해 나아갈 예정입니다.</w:t>
      </w:r>
    </w:p>
    <w:p w:rsidR="00412EE1" w:rsidRPr="00B50388" w:rsidRDefault="00412EE1">
      <w:pPr>
        <w:rPr>
          <w:color w:val="002060"/>
        </w:rPr>
      </w:pPr>
      <w:r w:rsidRPr="00B50388">
        <w:rPr>
          <w:rFonts w:hint="eastAsia"/>
          <w:color w:val="002060"/>
        </w:rPr>
        <w:t xml:space="preserve">그리고 </w:t>
      </w:r>
      <w:proofErr w:type="gramStart"/>
      <w:r w:rsidRPr="00B50388">
        <w:rPr>
          <w:rFonts w:hint="eastAsia"/>
          <w:color w:val="002060"/>
        </w:rPr>
        <w:t>지하철 뿐만이</w:t>
      </w:r>
      <w:proofErr w:type="gramEnd"/>
      <w:r w:rsidRPr="00B50388">
        <w:rPr>
          <w:rFonts w:hint="eastAsia"/>
          <w:color w:val="002060"/>
        </w:rPr>
        <w:t xml:space="preserve"> 아닌 다른 교통수단에도 적용</w:t>
      </w:r>
      <w:r w:rsidR="003A4CB7" w:rsidRPr="00B50388">
        <w:rPr>
          <w:rFonts w:hint="eastAsia"/>
          <w:color w:val="002060"/>
        </w:rPr>
        <w:t>이 가능하고 민원 신고만이 아닌 서비스를 제공 하는 모든 분야에 저희의 아이디어와 접목 시켜서 발전해 나아갈 예정입니다.</w:t>
      </w:r>
    </w:p>
    <w:sectPr w:rsidR="00412EE1" w:rsidRPr="00B50388">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D69" w:rsidRDefault="00056D69" w:rsidP="003A4CB7">
      <w:pPr>
        <w:spacing w:after="0" w:line="240" w:lineRule="auto"/>
      </w:pPr>
      <w:r>
        <w:separator/>
      </w:r>
    </w:p>
  </w:endnote>
  <w:endnote w:type="continuationSeparator" w:id="0">
    <w:p w:rsidR="00056D69" w:rsidRDefault="00056D69" w:rsidP="003A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D69" w:rsidRDefault="00056D69" w:rsidP="003A4CB7">
      <w:pPr>
        <w:spacing w:after="0" w:line="240" w:lineRule="auto"/>
      </w:pPr>
      <w:r>
        <w:separator/>
      </w:r>
    </w:p>
  </w:footnote>
  <w:footnote w:type="continuationSeparator" w:id="0">
    <w:p w:rsidR="00056D69" w:rsidRDefault="00056D69" w:rsidP="003A4C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20"/>
    <w:rsid w:val="0002569D"/>
    <w:rsid w:val="00056D69"/>
    <w:rsid w:val="0017433E"/>
    <w:rsid w:val="0019171E"/>
    <w:rsid w:val="001C2888"/>
    <w:rsid w:val="001F2D34"/>
    <w:rsid w:val="00293AC6"/>
    <w:rsid w:val="002B1354"/>
    <w:rsid w:val="003A4CB7"/>
    <w:rsid w:val="00412EE1"/>
    <w:rsid w:val="00417FC6"/>
    <w:rsid w:val="00546560"/>
    <w:rsid w:val="00556A0A"/>
    <w:rsid w:val="00585120"/>
    <w:rsid w:val="008D63AC"/>
    <w:rsid w:val="00916FB2"/>
    <w:rsid w:val="00A60819"/>
    <w:rsid w:val="00B50388"/>
    <w:rsid w:val="00CA7D2E"/>
    <w:rsid w:val="00EB3544"/>
    <w:rsid w:val="00F82B1B"/>
    <w:rsid w:val="00F968AA"/>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B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412EE1"/>
    <w:pPr>
      <w:spacing w:after="0" w:line="240" w:lineRule="auto"/>
      <w:jc w:val="left"/>
    </w:pPr>
  </w:style>
  <w:style w:type="paragraph" w:styleId="a4">
    <w:name w:val="Balloon Text"/>
    <w:basedOn w:val="a"/>
    <w:link w:val="Char"/>
    <w:uiPriority w:val="99"/>
    <w:semiHidden/>
    <w:unhideWhenUsed/>
    <w:rsid w:val="00412EE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412EE1"/>
    <w:rPr>
      <w:rFonts w:asciiTheme="majorHAnsi" w:eastAsiaTheme="majorEastAsia" w:hAnsiTheme="majorHAnsi" w:cstheme="majorBidi"/>
      <w:sz w:val="18"/>
      <w:szCs w:val="18"/>
    </w:rPr>
  </w:style>
  <w:style w:type="paragraph" w:styleId="a5">
    <w:name w:val="header"/>
    <w:basedOn w:val="a"/>
    <w:link w:val="Char0"/>
    <w:uiPriority w:val="99"/>
    <w:unhideWhenUsed/>
    <w:rsid w:val="003A4CB7"/>
    <w:pPr>
      <w:tabs>
        <w:tab w:val="center" w:pos="4513"/>
        <w:tab w:val="right" w:pos="9026"/>
      </w:tabs>
      <w:snapToGrid w:val="0"/>
    </w:pPr>
  </w:style>
  <w:style w:type="character" w:customStyle="1" w:styleId="Char0">
    <w:name w:val="머리글 Char"/>
    <w:basedOn w:val="a0"/>
    <w:link w:val="a5"/>
    <w:uiPriority w:val="99"/>
    <w:rsid w:val="003A4CB7"/>
  </w:style>
  <w:style w:type="paragraph" w:styleId="a6">
    <w:name w:val="footer"/>
    <w:basedOn w:val="a"/>
    <w:link w:val="Char1"/>
    <w:uiPriority w:val="99"/>
    <w:unhideWhenUsed/>
    <w:rsid w:val="003A4CB7"/>
    <w:pPr>
      <w:tabs>
        <w:tab w:val="center" w:pos="4513"/>
        <w:tab w:val="right" w:pos="9026"/>
      </w:tabs>
      <w:snapToGrid w:val="0"/>
    </w:pPr>
  </w:style>
  <w:style w:type="character" w:customStyle="1" w:styleId="Char1">
    <w:name w:val="바닥글 Char"/>
    <w:basedOn w:val="a0"/>
    <w:link w:val="a6"/>
    <w:uiPriority w:val="99"/>
    <w:rsid w:val="003A4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1593</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2019-08-20T05:02:00Z</dcterms:created>
  <dcterms:modified xsi:type="dcterms:W3CDTF">2019-08-20T06:57:00Z</dcterms:modified>
  <cp:version>1000.0100.01</cp:version>
</cp:coreProperties>
</file>